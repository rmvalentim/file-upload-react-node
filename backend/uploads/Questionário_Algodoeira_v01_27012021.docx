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DCB85" w14:textId="5D1830CD" w:rsidR="00B434A9" w:rsidRDefault="00B434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0" w:name="_heading=h.gjdgxs" w:colFirst="0" w:colLast="0"/>
      <w:bookmarkEnd w:id="0"/>
    </w:p>
    <w:p w14:paraId="04150CE1" w14:textId="369BD680" w:rsidR="00D15183" w:rsidRDefault="00D15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380C046" w14:textId="4D5CF3C1" w:rsidR="00D15183" w:rsidRDefault="00D15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200010B" w14:textId="77777777" w:rsidR="00D15183" w:rsidRDefault="00D151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403"/>
      </w:tblGrid>
      <w:tr w:rsidR="00B434A9" w14:paraId="75417476" w14:textId="77777777">
        <w:trPr>
          <w:trHeight w:val="380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A1580DC" w14:textId="77777777" w:rsidR="00B434A9" w:rsidRDefault="00F509E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Projeto: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D6611" w14:textId="78495152" w:rsidR="00B434A9" w:rsidRDefault="00EF57D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JOSE IZIDORIO CORSO E OUTRO ( GRUPO JCN ) </w:t>
            </w:r>
          </w:p>
        </w:tc>
      </w:tr>
    </w:tbl>
    <w:p w14:paraId="6B1DCE59" w14:textId="77777777" w:rsidR="00B434A9" w:rsidRDefault="00B434A9">
      <w:pPr>
        <w:jc w:val="both"/>
      </w:pPr>
    </w:p>
    <w:tbl>
      <w:tblPr>
        <w:tblStyle w:val="a4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84"/>
        <w:gridCol w:w="4394"/>
        <w:gridCol w:w="874"/>
        <w:gridCol w:w="1851"/>
      </w:tblGrid>
      <w:tr w:rsidR="00B434A9" w14:paraId="179DD7A9" w14:textId="77777777">
        <w:trPr>
          <w:trHeight w:val="380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182135B" w14:textId="77777777" w:rsidR="00B434A9" w:rsidRDefault="00F509E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D80F9" w14:textId="5A360F5E" w:rsidR="00B434A9" w:rsidRDefault="00EF57D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ALGODOEIRA CATLEIA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AB98E20" w14:textId="77777777" w:rsidR="00B434A9" w:rsidRDefault="00F509E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Data: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E27E8" w14:textId="6DB24531" w:rsidR="00B434A9" w:rsidRDefault="00EF57D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28/01/2021</w:t>
            </w:r>
          </w:p>
        </w:tc>
      </w:tr>
      <w:tr w:rsidR="00B434A9" w14:paraId="380A926F" w14:textId="7777777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D6722EC" w14:textId="77777777" w:rsidR="00B434A9" w:rsidRDefault="00B434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4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B377E0" w14:textId="77777777" w:rsidR="00B434A9" w:rsidRDefault="00B434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434A9" w14:paraId="6CDFBD24" w14:textId="77777777">
        <w:trPr>
          <w:trHeight w:val="380"/>
        </w:trPr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8A07FCC" w14:textId="77777777" w:rsidR="00B434A9" w:rsidRDefault="00F509E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Envolvidos: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375ED" w14:textId="72CA0966" w:rsidR="00B434A9" w:rsidRDefault="00EF57D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ESCRITORIO E PRODUÇÃO ALGODOEIRA</w:t>
            </w:r>
          </w:p>
        </w:tc>
      </w:tr>
    </w:tbl>
    <w:p w14:paraId="5E68092F" w14:textId="7B1E1CF3" w:rsidR="00B434A9" w:rsidRDefault="00B434A9">
      <w:pPr>
        <w:pBdr>
          <w:bottom w:val="single" w:sz="18" w:space="1" w:color="000000"/>
        </w:pBdr>
        <w:jc w:val="both"/>
        <w:rPr>
          <w:rFonts w:ascii="Calibri" w:eastAsia="Calibri" w:hAnsi="Calibri" w:cs="Calibri"/>
        </w:rPr>
      </w:pPr>
    </w:p>
    <w:p w14:paraId="4D49907C" w14:textId="1A38C8C7" w:rsidR="00D15183" w:rsidRDefault="00D15183">
      <w:pPr>
        <w:pBdr>
          <w:bottom w:val="single" w:sz="18" w:space="1" w:color="000000"/>
        </w:pBdr>
        <w:jc w:val="both"/>
        <w:rPr>
          <w:rFonts w:ascii="Calibri" w:eastAsia="Calibri" w:hAnsi="Calibri" w:cs="Calibri"/>
        </w:rPr>
      </w:pPr>
    </w:p>
    <w:p w14:paraId="0F7B4B12" w14:textId="07FB9DAD" w:rsidR="00D15183" w:rsidRDefault="00D15183">
      <w:pPr>
        <w:pBdr>
          <w:bottom w:val="single" w:sz="18" w:space="1" w:color="000000"/>
        </w:pBdr>
        <w:jc w:val="both"/>
        <w:rPr>
          <w:rFonts w:ascii="Calibri" w:eastAsia="Calibri" w:hAnsi="Calibri" w:cs="Calibri"/>
        </w:rPr>
      </w:pPr>
    </w:p>
    <w:p w14:paraId="5ADCA8CC" w14:textId="5E4487BA" w:rsidR="00D15183" w:rsidRDefault="00D15183">
      <w:pPr>
        <w:pBdr>
          <w:bottom w:val="single" w:sz="18" w:space="1" w:color="000000"/>
        </w:pBdr>
        <w:jc w:val="both"/>
        <w:rPr>
          <w:rFonts w:ascii="Calibri" w:eastAsia="Calibri" w:hAnsi="Calibri" w:cs="Calibri"/>
        </w:rPr>
      </w:pPr>
    </w:p>
    <w:p w14:paraId="0617E0D0" w14:textId="77777777" w:rsidR="00D15183" w:rsidRDefault="00D15183">
      <w:pPr>
        <w:pBdr>
          <w:bottom w:val="single" w:sz="18" w:space="1" w:color="000000"/>
        </w:pBdr>
        <w:jc w:val="both"/>
        <w:rPr>
          <w:rFonts w:ascii="Calibri" w:eastAsia="Calibri" w:hAnsi="Calibri" w:cs="Calibri"/>
        </w:rPr>
      </w:pPr>
    </w:p>
    <w:p w14:paraId="58353AB2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0D19AAB7" w14:textId="77777777" w:rsidR="00B434A9" w:rsidRDefault="00B434A9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2CB6DF1C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 Beneficiamento do algodão é unidade própria ou terceirizada?</w:t>
      </w:r>
    </w:p>
    <w:p w14:paraId="7E9A0A96" w14:textId="00E818C5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R: </w:t>
      </w:r>
      <w:r w:rsidR="00134779">
        <w:rPr>
          <w:rFonts w:ascii="Arial" w:eastAsia="Arial" w:hAnsi="Arial" w:cs="Arial"/>
          <w:sz w:val="22"/>
          <w:szCs w:val="22"/>
        </w:rPr>
        <w:t>Própria</w:t>
      </w:r>
    </w:p>
    <w:p w14:paraId="76951F64" w14:textId="77777777" w:rsidR="00B434A9" w:rsidRDefault="00B434A9">
      <w:pPr>
        <w:ind w:left="700"/>
        <w:jc w:val="both"/>
        <w:rPr>
          <w:rFonts w:ascii="Arial" w:eastAsia="Arial" w:hAnsi="Arial" w:cs="Arial"/>
          <w:sz w:val="22"/>
          <w:szCs w:val="22"/>
        </w:rPr>
      </w:pPr>
    </w:p>
    <w:p w14:paraId="51E225C1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Se própria, informar capacidade diária de beneficiamento (em </w:t>
      </w:r>
      <w:proofErr w:type="spellStart"/>
      <w:r>
        <w:rPr>
          <w:rFonts w:ascii="Arial" w:eastAsia="Arial" w:hAnsi="Arial" w:cs="Arial"/>
          <w:sz w:val="22"/>
          <w:szCs w:val="22"/>
        </w:rPr>
        <w:t>fardinhos</w:t>
      </w:r>
      <w:proofErr w:type="spellEnd"/>
      <w:r>
        <w:rPr>
          <w:rFonts w:ascii="Arial" w:eastAsia="Arial" w:hAnsi="Arial" w:cs="Arial"/>
          <w:sz w:val="22"/>
          <w:szCs w:val="22"/>
        </w:rPr>
        <w:t>) e turnos de produção?</w:t>
      </w:r>
    </w:p>
    <w:p w14:paraId="6BCF42A4" w14:textId="44B45446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  <w:r w:rsidR="00134779">
        <w:rPr>
          <w:rFonts w:ascii="Arial" w:eastAsia="Arial" w:hAnsi="Arial" w:cs="Arial"/>
          <w:sz w:val="22"/>
          <w:szCs w:val="22"/>
        </w:rPr>
        <w:t xml:space="preserve"> 900 fadinhos dia.</w:t>
      </w:r>
    </w:p>
    <w:p w14:paraId="093C6C24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6E0D5D8B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 Se terceirizada, descrever forma da negociação comercial? Anexar contrato.</w:t>
      </w:r>
    </w:p>
    <w:p w14:paraId="11CA8DBE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</w:p>
    <w:p w14:paraId="22AC6966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4B542A72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 Se terceirizada, descrever fluxo fiscal que acoberta a operação? Anexa</w:t>
      </w:r>
      <w:r>
        <w:rPr>
          <w:rFonts w:ascii="Arial" w:eastAsia="Arial" w:hAnsi="Arial" w:cs="Arial"/>
          <w:sz w:val="22"/>
          <w:szCs w:val="22"/>
        </w:rPr>
        <w:t>r cópia das notas de envio para industrialização, retorno de industrialização e cobrança dos serviços prestados.</w:t>
      </w:r>
    </w:p>
    <w:p w14:paraId="76ED40AF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R: </w:t>
      </w:r>
    </w:p>
    <w:p w14:paraId="06D781A6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14956B63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Quais os percentuais de geração de produtos e </w:t>
      </w:r>
      <w:proofErr w:type="spellStart"/>
      <w:r>
        <w:rPr>
          <w:rFonts w:ascii="Arial" w:eastAsia="Arial" w:hAnsi="Arial" w:cs="Arial"/>
          <w:sz w:val="22"/>
          <w:szCs w:val="22"/>
        </w:rPr>
        <w:t>co-produtos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14:paraId="28945D8F" w14:textId="77777777" w:rsidR="0013477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R: </w:t>
      </w:r>
    </w:p>
    <w:p w14:paraId="434583A4" w14:textId="302B33CD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Caroço de Algodão:</w:t>
      </w:r>
      <w:r w:rsidR="00134779">
        <w:rPr>
          <w:rFonts w:ascii="Arial" w:eastAsia="Arial" w:hAnsi="Arial" w:cs="Arial"/>
          <w:sz w:val="22"/>
          <w:szCs w:val="22"/>
        </w:rPr>
        <w:t xml:space="preserve"> </w:t>
      </w:r>
      <w:r w:rsidR="00450143">
        <w:rPr>
          <w:rFonts w:ascii="Arial" w:eastAsia="Arial" w:hAnsi="Arial" w:cs="Arial"/>
          <w:sz w:val="22"/>
          <w:szCs w:val="22"/>
        </w:rPr>
        <w:t>49,43%</w:t>
      </w:r>
    </w:p>
    <w:p w14:paraId="5CD7F9C7" w14:textId="54B9DAAB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Pluma:</w:t>
      </w:r>
      <w:r w:rsidR="00450143">
        <w:rPr>
          <w:rFonts w:ascii="Arial" w:eastAsia="Arial" w:hAnsi="Arial" w:cs="Arial"/>
          <w:sz w:val="22"/>
          <w:szCs w:val="22"/>
        </w:rPr>
        <w:t xml:space="preserve"> 40,51%</w:t>
      </w:r>
    </w:p>
    <w:p w14:paraId="649620E8" w14:textId="24DD218A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Fibrila: </w:t>
      </w:r>
      <w:r w:rsidR="00450143">
        <w:rPr>
          <w:rFonts w:ascii="Arial" w:eastAsia="Arial" w:hAnsi="Arial" w:cs="Arial"/>
          <w:sz w:val="22"/>
          <w:szCs w:val="22"/>
        </w:rPr>
        <w:t>0,53%</w:t>
      </w:r>
    </w:p>
    <w:p w14:paraId="6E794769" w14:textId="66DF701E" w:rsidR="00B434A9" w:rsidRDefault="00450143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Casquinha</w:t>
      </w:r>
      <w:r w:rsidR="00F509E5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2,89% </w:t>
      </w:r>
    </w:p>
    <w:p w14:paraId="3DB56CE6" w14:textId="525C8186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Casquinha</w:t>
      </w:r>
      <w:r w:rsidR="00450143">
        <w:rPr>
          <w:rFonts w:ascii="Arial" w:eastAsia="Arial" w:hAnsi="Arial" w:cs="Arial"/>
          <w:sz w:val="22"/>
          <w:szCs w:val="22"/>
        </w:rPr>
        <w:t xml:space="preserve"> (Briquete)</w:t>
      </w:r>
      <w:r>
        <w:rPr>
          <w:rFonts w:ascii="Arial" w:eastAsia="Arial" w:hAnsi="Arial" w:cs="Arial"/>
          <w:sz w:val="22"/>
          <w:szCs w:val="22"/>
        </w:rPr>
        <w:t>:</w:t>
      </w:r>
      <w:r w:rsidR="00450143">
        <w:rPr>
          <w:rFonts w:ascii="Arial" w:eastAsia="Arial" w:hAnsi="Arial" w:cs="Arial"/>
          <w:sz w:val="22"/>
          <w:szCs w:val="22"/>
        </w:rPr>
        <w:t xml:space="preserve"> 6,64%</w:t>
      </w:r>
    </w:p>
    <w:p w14:paraId="741F80CE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779D4316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6723A4B1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Qual peso mínimo e máximo de cada </w:t>
      </w:r>
      <w:proofErr w:type="spellStart"/>
      <w:r>
        <w:rPr>
          <w:rFonts w:ascii="Arial" w:eastAsia="Arial" w:hAnsi="Arial" w:cs="Arial"/>
          <w:sz w:val="22"/>
          <w:szCs w:val="22"/>
        </w:rPr>
        <w:t>fardinho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produzido? </w:t>
      </w:r>
    </w:p>
    <w:p w14:paraId="5D720453" w14:textId="5E6C31AE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  <w:r w:rsidR="00450143">
        <w:rPr>
          <w:rFonts w:ascii="Arial" w:eastAsia="Arial" w:hAnsi="Arial" w:cs="Arial"/>
          <w:sz w:val="22"/>
          <w:szCs w:val="22"/>
        </w:rPr>
        <w:t xml:space="preserve"> 185 - 215</w:t>
      </w:r>
    </w:p>
    <w:p w14:paraId="7A1CBED0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3BD12986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7. Arquivo </w:t>
      </w:r>
      <w:proofErr w:type="spellStart"/>
      <w:r>
        <w:rPr>
          <w:rFonts w:ascii="Arial" w:eastAsia="Arial" w:hAnsi="Arial" w:cs="Arial"/>
          <w:sz w:val="22"/>
          <w:szCs w:val="22"/>
        </w:rPr>
        <w:t>HVi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 recebido em TXT? Anexar arquivo TXT para verificação se sistema atende layout configurável.</w:t>
      </w:r>
    </w:p>
    <w:p w14:paraId="6232CC2D" w14:textId="75FF6B7E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R: </w:t>
      </w:r>
      <w:r w:rsidR="00450143">
        <w:rPr>
          <w:rFonts w:ascii="Arial" w:eastAsia="Arial" w:hAnsi="Arial" w:cs="Arial"/>
          <w:sz w:val="22"/>
          <w:szCs w:val="22"/>
        </w:rPr>
        <w:t xml:space="preserve">Sim </w:t>
      </w:r>
    </w:p>
    <w:p w14:paraId="51CFB3A9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282C4804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8. Quais os principais tipos de algodão produzidos/comercializados? (31-3, 31-4</w:t>
      </w:r>
      <w:r>
        <w:rPr>
          <w:rFonts w:ascii="Arial" w:eastAsia="Arial" w:hAnsi="Arial" w:cs="Arial"/>
          <w:sz w:val="22"/>
          <w:szCs w:val="22"/>
        </w:rPr>
        <w:t>, etc...)</w:t>
      </w:r>
    </w:p>
    <w:p w14:paraId="45D39154" w14:textId="01F4264A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R: </w:t>
      </w:r>
      <w:r w:rsidR="00450143">
        <w:rPr>
          <w:rFonts w:ascii="Arial" w:eastAsia="Arial" w:hAnsi="Arial" w:cs="Arial"/>
          <w:sz w:val="22"/>
          <w:szCs w:val="22"/>
        </w:rPr>
        <w:t xml:space="preserve"> 41-4 </w:t>
      </w:r>
    </w:p>
    <w:p w14:paraId="607B0F1E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6BFFD64D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Em caso de unidade própria, controla os custos por equipamento ou de forma geral? </w:t>
      </w:r>
    </w:p>
    <w:p w14:paraId="50CD3119" w14:textId="0EEA0B7C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  <w:r w:rsidR="00450143">
        <w:rPr>
          <w:rFonts w:ascii="Arial" w:eastAsia="Arial" w:hAnsi="Arial" w:cs="Arial"/>
          <w:sz w:val="22"/>
          <w:szCs w:val="22"/>
        </w:rPr>
        <w:t xml:space="preserve"> Sim </w:t>
      </w:r>
    </w:p>
    <w:p w14:paraId="6AE15FED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6329EAC0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10. Possui mapeado todos equipamentos da unidade (descrição, marca, etc.)? Caso </w:t>
      </w:r>
      <w:sdt>
        <w:sdtPr>
          <w:tag w:val="goog_rdk_0"/>
          <w:id w:val="-1635243393"/>
        </w:sdtPr>
        <w:sdtEndPr/>
        <w:sdtContent>
          <w:ins w:id="1" w:author="Irani Pedro Melo" w:date="2021-01-25T19:42:00Z">
            <w:r>
              <w:rPr>
                <w:rFonts w:ascii="Arial" w:eastAsia="Arial" w:hAnsi="Arial" w:cs="Arial"/>
                <w:sz w:val="22"/>
                <w:szCs w:val="22"/>
              </w:rPr>
              <w:t>possua</w:t>
            </w:r>
          </w:ins>
        </w:sdtContent>
      </w:sdt>
      <w:sdt>
        <w:sdtPr>
          <w:tag w:val="goog_rdk_1"/>
          <w:id w:val="-1843005706"/>
        </w:sdtPr>
        <w:sdtEndPr/>
        <w:sdtContent>
          <w:del w:id="2" w:author="Irani Pedro Melo" w:date="2021-01-25T19:42:00Z">
            <w:r>
              <w:rPr>
                <w:rFonts w:ascii="Arial" w:eastAsia="Arial" w:hAnsi="Arial" w:cs="Arial"/>
                <w:sz w:val="22"/>
                <w:szCs w:val="22"/>
              </w:rPr>
              <w:delText>possui</w:delText>
            </w:r>
          </w:del>
        </w:sdtContent>
      </w:sdt>
      <w:r>
        <w:rPr>
          <w:rFonts w:ascii="Arial" w:eastAsia="Arial" w:hAnsi="Arial" w:cs="Arial"/>
          <w:sz w:val="22"/>
          <w:szCs w:val="22"/>
        </w:rPr>
        <w:t xml:space="preserve"> anexar relação (necessário para módulo entrar em atividade)</w:t>
      </w:r>
    </w:p>
    <w:p w14:paraId="5A1FB811" w14:textId="740A6DE8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</w:t>
      </w:r>
      <w:r w:rsidR="00450143">
        <w:rPr>
          <w:rFonts w:ascii="Arial" w:eastAsia="Arial" w:hAnsi="Arial" w:cs="Arial"/>
          <w:sz w:val="22"/>
          <w:szCs w:val="22"/>
        </w:rPr>
        <w:t xml:space="preserve">: Sim </w:t>
      </w:r>
    </w:p>
    <w:p w14:paraId="0DE548BC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3023FEA2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 Controla as despesas da unidade de negócio “algodão” de forma independente das outras unida</w:t>
      </w:r>
      <w:r>
        <w:rPr>
          <w:rFonts w:ascii="Arial" w:eastAsia="Arial" w:hAnsi="Arial" w:cs="Arial"/>
          <w:sz w:val="22"/>
          <w:szCs w:val="22"/>
        </w:rPr>
        <w:t>des?</w:t>
      </w:r>
    </w:p>
    <w:p w14:paraId="6FEC5860" w14:textId="342283E0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  <w:r w:rsidR="00450143">
        <w:rPr>
          <w:rFonts w:ascii="Arial" w:eastAsia="Arial" w:hAnsi="Arial" w:cs="Arial"/>
          <w:sz w:val="22"/>
          <w:szCs w:val="22"/>
        </w:rPr>
        <w:t xml:space="preserve"> Sim </w:t>
      </w:r>
    </w:p>
    <w:p w14:paraId="59075EAC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0AC7D9CF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12. Os produtos comercializados são vendidos para quais mercados (interno ou interno comercial exportadora ou externo)? Anexar cópia de nota fiscal de cada tipo de operação </w:t>
      </w:r>
      <w:proofErr w:type="gramStart"/>
      <w:r>
        <w:rPr>
          <w:rFonts w:ascii="Arial" w:eastAsia="Arial" w:hAnsi="Arial" w:cs="Arial"/>
          <w:sz w:val="22"/>
          <w:szCs w:val="22"/>
        </w:rPr>
        <w:t>e também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cópia do contrato de venda.</w:t>
      </w:r>
    </w:p>
    <w:p w14:paraId="2FFB8E33" w14:textId="1C4B9D89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  <w:r w:rsidR="00450143">
        <w:rPr>
          <w:rFonts w:ascii="Arial" w:eastAsia="Arial" w:hAnsi="Arial" w:cs="Arial"/>
          <w:sz w:val="22"/>
          <w:szCs w:val="22"/>
        </w:rPr>
        <w:t xml:space="preserve"> Apenas mercado Interno, Externo via cooperativa. </w:t>
      </w:r>
    </w:p>
    <w:p w14:paraId="608B169D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52EF67F1" w14:textId="77777777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13. Em caso de unidade própria, possui “terminal” no final do beneficiamento para leitura da etiqueta e posterior integração com SAP?</w:t>
      </w:r>
    </w:p>
    <w:p w14:paraId="45735966" w14:textId="3FED3F36" w:rsidR="00B434A9" w:rsidRDefault="00F509E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</w:t>
      </w:r>
      <w:r w:rsidR="00450143">
        <w:rPr>
          <w:rFonts w:ascii="Arial" w:eastAsia="Arial" w:hAnsi="Arial" w:cs="Arial"/>
          <w:sz w:val="22"/>
          <w:szCs w:val="22"/>
        </w:rPr>
        <w:t xml:space="preserve"> Sim</w:t>
      </w:r>
    </w:p>
    <w:p w14:paraId="75397784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p w14:paraId="38AAFE83" w14:textId="1639D99B" w:rsidR="00B434A9" w:rsidRDefault="00B434A9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445DBAD8" w14:textId="5AD5B866" w:rsidR="00D15183" w:rsidRDefault="00D15183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54100947" w14:textId="0640DC09" w:rsidR="00D15183" w:rsidRDefault="00D15183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014606B0" w14:textId="767B3100" w:rsidR="00D15183" w:rsidRDefault="00D15183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6F13CD80" w14:textId="65BFA0A8" w:rsidR="00D15183" w:rsidRDefault="00D15183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0383424C" w14:textId="5D931B59" w:rsidR="00D15183" w:rsidRDefault="00D15183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6F8D18F2" w14:textId="1302E02C" w:rsidR="00D15183" w:rsidRDefault="00D15183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705EACF5" w14:textId="77777777" w:rsidR="00D15183" w:rsidRDefault="00D15183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12F2AF4D" w14:textId="77777777" w:rsidR="00B434A9" w:rsidRDefault="00F509E5">
      <w:pPr>
        <w:pBdr>
          <w:bottom w:val="single" w:sz="18" w:space="1" w:color="000000"/>
        </w:pBd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Observações:</w:t>
      </w:r>
    </w:p>
    <w:p w14:paraId="1C31CD4A" w14:textId="145D1BD8" w:rsidR="00450143" w:rsidRDefault="00450143" w:rsidP="00450143">
      <w:pPr>
        <w:pStyle w:val="PargrafodaLista"/>
        <w:numPr>
          <w:ilvl w:val="0"/>
          <w:numId w:val="1"/>
        </w:numPr>
        <w:spacing w:after="160" w:line="276" w:lineRule="auto"/>
      </w:pPr>
      <w:r>
        <w:t>Necessário aplicação mobile para fardões colhidos.</w:t>
      </w:r>
      <w:r>
        <w:t xml:space="preserve"> (Desenvolvimento)</w:t>
      </w:r>
    </w:p>
    <w:p w14:paraId="4B6EDA0F" w14:textId="4CC743B2" w:rsidR="00450143" w:rsidRDefault="00450143" w:rsidP="00450143">
      <w:pPr>
        <w:pStyle w:val="PargrafodaLista"/>
        <w:numPr>
          <w:ilvl w:val="0"/>
          <w:numId w:val="1"/>
        </w:numPr>
        <w:spacing w:after="160" w:line="276" w:lineRule="auto"/>
      </w:pPr>
      <w:r>
        <w:t>Sobra de beneficiamento na mudança de turno</w:t>
      </w:r>
      <w:r>
        <w:t xml:space="preserve"> (Melhoria)</w:t>
      </w:r>
    </w:p>
    <w:p w14:paraId="551F18B9" w14:textId="08CAEA83" w:rsidR="00450143" w:rsidRPr="00D15183" w:rsidRDefault="00450143" w:rsidP="00450143">
      <w:pPr>
        <w:pStyle w:val="PargrafodaLista"/>
        <w:numPr>
          <w:ilvl w:val="0"/>
          <w:numId w:val="1"/>
        </w:numPr>
        <w:spacing w:after="160" w:line="276" w:lineRule="auto"/>
      </w:pPr>
      <w:r w:rsidRPr="00D15183">
        <w:t>Classificação visual ao mesmo tempo que o beneficiamento está acontecendo. Antes de encerrar o apontamento de beneficiamento.</w:t>
      </w:r>
      <w:r w:rsidR="00D15183">
        <w:t xml:space="preserve"> (Melhoria)</w:t>
      </w:r>
    </w:p>
    <w:p w14:paraId="2A3AD6A9" w14:textId="0E45B1DF" w:rsidR="00D15183" w:rsidRDefault="00D15183" w:rsidP="00D15183">
      <w:pPr>
        <w:pStyle w:val="PargrafodaLista"/>
        <w:numPr>
          <w:ilvl w:val="0"/>
          <w:numId w:val="1"/>
        </w:numPr>
        <w:spacing w:after="160" w:line="276" w:lineRule="auto"/>
      </w:pPr>
      <w:r>
        <w:t xml:space="preserve">referência da nota da cooperativa. </w:t>
      </w:r>
      <w:r>
        <w:t>(Melhoria)</w:t>
      </w:r>
    </w:p>
    <w:p w14:paraId="17B709A1" w14:textId="79EAEBAB" w:rsidR="00D15183" w:rsidRDefault="00D15183" w:rsidP="00D15183">
      <w:pPr>
        <w:pStyle w:val="PargrafodaLista"/>
        <w:numPr>
          <w:ilvl w:val="0"/>
          <w:numId w:val="1"/>
        </w:numPr>
        <w:spacing w:after="160" w:line="276" w:lineRule="auto"/>
      </w:pPr>
      <w:r>
        <w:t>Aba Notas Relacionadas do contrato de algodão relacionar nesta aba o valor recebido com o banco.</w:t>
      </w:r>
      <w:r>
        <w:t xml:space="preserve"> (Melhoria)</w:t>
      </w:r>
    </w:p>
    <w:p w14:paraId="3F2E9082" w14:textId="6F2A2ED5" w:rsidR="00D15183" w:rsidRPr="00D15183" w:rsidRDefault="00D15183" w:rsidP="00D15183">
      <w:pPr>
        <w:pStyle w:val="PargrafodaLista"/>
        <w:numPr>
          <w:ilvl w:val="0"/>
          <w:numId w:val="1"/>
        </w:numPr>
        <w:spacing w:after="160" w:line="276" w:lineRule="auto"/>
      </w:pPr>
      <w:r w:rsidRPr="00D15183">
        <w:t>Questão dos recebimentos menores do que o valor total das notas, devido aos descontos da cooperativa quando repassa o pagamento</w:t>
      </w:r>
      <w:r>
        <w:t>. (Melhoria)</w:t>
      </w:r>
    </w:p>
    <w:p w14:paraId="445FFEF3" w14:textId="74DAB8E6" w:rsidR="00D15183" w:rsidRDefault="00D15183" w:rsidP="00D15183">
      <w:pPr>
        <w:pStyle w:val="PargrafodaLista"/>
        <w:numPr>
          <w:ilvl w:val="0"/>
          <w:numId w:val="1"/>
        </w:numPr>
        <w:spacing w:after="160" w:line="276" w:lineRule="auto"/>
      </w:pPr>
      <w:r w:rsidRPr="00D15183">
        <w:lastRenderedPageBreak/>
        <w:t>Desenhar operação ESALQ D8 para comercial algodão em pluma.</w:t>
      </w:r>
      <w:r>
        <w:t xml:space="preserve"> (Melhoria) </w:t>
      </w:r>
    </w:p>
    <w:p w14:paraId="79F5EA0B" w14:textId="7B41BC32" w:rsidR="00D15183" w:rsidRPr="00D15183" w:rsidRDefault="00D15183" w:rsidP="00D15183">
      <w:pPr>
        <w:pStyle w:val="PargrafodaLista"/>
        <w:numPr>
          <w:ilvl w:val="0"/>
          <w:numId w:val="1"/>
        </w:numPr>
        <w:spacing w:after="160" w:line="276" w:lineRule="auto"/>
      </w:pPr>
      <w:r w:rsidRPr="00D15183">
        <w:t xml:space="preserve">Possibilitar múltiplos clientes em conta e ordem no contrato de Subprodutos (Agrícola). Caso de caroço de algodão que fechamos o contrato com um corretor, e faturamos para diversos clientes conforme ordem do corretor. </w:t>
      </w:r>
      <w:r>
        <w:t>(Melhoria)</w:t>
      </w:r>
    </w:p>
    <w:p w14:paraId="05F452FC" w14:textId="01C32C2A" w:rsidR="00D15183" w:rsidRDefault="00D15183" w:rsidP="00D15183">
      <w:pPr>
        <w:pStyle w:val="PargrafodaLista"/>
        <w:numPr>
          <w:ilvl w:val="0"/>
          <w:numId w:val="1"/>
        </w:numPr>
        <w:spacing w:after="160" w:line="276" w:lineRule="auto"/>
      </w:pPr>
      <w:r w:rsidRPr="00D15183">
        <w:t>Operação de venda com mesmo contrato interno e externo estadual e interestadual.</w:t>
      </w:r>
      <w:r>
        <w:t xml:space="preserve"> (Melhoria)</w:t>
      </w:r>
    </w:p>
    <w:p w14:paraId="6491BD78" w14:textId="77777777" w:rsidR="00450143" w:rsidRDefault="00450143">
      <w:pPr>
        <w:pBdr>
          <w:bottom w:val="single" w:sz="18" w:space="1" w:color="000000"/>
        </w:pBdr>
        <w:jc w:val="both"/>
        <w:rPr>
          <w:rFonts w:ascii="Arial" w:eastAsia="Arial" w:hAnsi="Arial" w:cs="Arial"/>
          <w:b/>
          <w:sz w:val="22"/>
          <w:szCs w:val="22"/>
        </w:rPr>
      </w:pPr>
    </w:p>
    <w:p w14:paraId="27BE88B4" w14:textId="77777777" w:rsidR="00B434A9" w:rsidRDefault="00F509E5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.</w:t>
      </w:r>
    </w:p>
    <w:p w14:paraId="538F21AE" w14:textId="77777777" w:rsidR="00B434A9" w:rsidRDefault="00B434A9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350BFB36" w14:textId="3781FEA1" w:rsidR="00B434A9" w:rsidRDefault="00F509E5">
      <w:pPr>
        <w:spacing w:before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Necessidades de Relatórios e Informações (listar)</w:t>
      </w:r>
    </w:p>
    <w:p w14:paraId="11124940" w14:textId="0D594884" w:rsidR="00D15183" w:rsidRPr="00D15183" w:rsidRDefault="00D15183" w:rsidP="00D15183">
      <w:pPr>
        <w:pStyle w:val="PargrafodaLista"/>
        <w:numPr>
          <w:ilvl w:val="0"/>
          <w:numId w:val="1"/>
        </w:numPr>
        <w:spacing w:before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Relatórios com base no anexo enviado no e-mail </w:t>
      </w:r>
    </w:p>
    <w:p w14:paraId="27B108C8" w14:textId="77777777" w:rsidR="00B434A9" w:rsidRDefault="00B434A9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27BCEF6C" w14:textId="77777777" w:rsidR="00D15183" w:rsidRDefault="00D15183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263DB44A" w14:textId="77777777" w:rsidR="00B434A9" w:rsidRDefault="00F509E5">
      <w:pPr>
        <w:spacing w:before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Customizações Específicas, Interface de Dados, C</w:t>
      </w:r>
      <w:r>
        <w:rPr>
          <w:rFonts w:ascii="Arial" w:eastAsia="Arial" w:hAnsi="Arial" w:cs="Arial"/>
          <w:b/>
          <w:sz w:val="22"/>
          <w:szCs w:val="22"/>
        </w:rPr>
        <w:t>onversão de Dados</w:t>
      </w:r>
    </w:p>
    <w:p w14:paraId="283A45D0" w14:textId="77777777" w:rsidR="00B434A9" w:rsidRDefault="00B434A9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5E95089D" w14:textId="7C109C80" w:rsidR="00B434A9" w:rsidRDefault="00B434A9">
      <w:p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167856E3" w14:textId="77777777" w:rsidR="00B434A9" w:rsidRDefault="00F509E5">
      <w:pPr>
        <w:spacing w:before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Principais objetivos a serem atingidos com o novo Sistema de Gestão</w:t>
      </w:r>
    </w:p>
    <w:p w14:paraId="21AA12DD" w14:textId="77777777" w:rsidR="00B434A9" w:rsidRDefault="00B434A9">
      <w:pPr>
        <w:spacing w:before="60"/>
        <w:jc w:val="both"/>
        <w:rPr>
          <w:rFonts w:ascii="Arial" w:eastAsia="Arial" w:hAnsi="Arial" w:cs="Arial"/>
          <w:sz w:val="22"/>
          <w:szCs w:val="22"/>
        </w:rPr>
      </w:pPr>
    </w:p>
    <w:p w14:paraId="2EFE02C8" w14:textId="5366CE3D" w:rsidR="00D15183" w:rsidRPr="00D15183" w:rsidRDefault="00D15183" w:rsidP="00CD4B53">
      <w:pPr>
        <w:pStyle w:val="PargrafodaLista"/>
        <w:numPr>
          <w:ilvl w:val="0"/>
          <w:numId w:val="1"/>
        </w:numPr>
        <w:pBdr>
          <w:bottom w:val="single" w:sz="18" w:space="1" w:color="000000"/>
        </w:pBdr>
        <w:jc w:val="both"/>
        <w:rPr>
          <w:rFonts w:ascii="Arial" w:eastAsia="Arial" w:hAnsi="Arial" w:cs="Arial"/>
          <w:sz w:val="22"/>
          <w:szCs w:val="22"/>
        </w:rPr>
      </w:pPr>
      <w:r w:rsidRPr="00D15183">
        <w:rPr>
          <w:rFonts w:ascii="Arial" w:eastAsia="Arial" w:hAnsi="Arial" w:cs="Arial"/>
          <w:sz w:val="22"/>
          <w:szCs w:val="22"/>
        </w:rPr>
        <w:t>Gestão e integração de informações contábeis e financeiros agregando rastreabilidade do processo cultivo e industrial.</w:t>
      </w:r>
    </w:p>
    <w:p w14:paraId="49B133FE" w14:textId="77777777" w:rsidR="00D15183" w:rsidRDefault="00D15183">
      <w:pPr>
        <w:spacing w:before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41573F93" w14:textId="76677E40" w:rsidR="00B434A9" w:rsidRDefault="00F509E5">
      <w:pPr>
        <w:spacing w:before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Aceites:</w:t>
      </w:r>
    </w:p>
    <w:tbl>
      <w:tblPr>
        <w:tblStyle w:val="a5"/>
        <w:tblW w:w="8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6"/>
        <w:gridCol w:w="5227"/>
      </w:tblGrid>
      <w:tr w:rsidR="00B434A9" w14:paraId="74BE9866" w14:textId="77777777">
        <w:trPr>
          <w:trHeight w:val="280"/>
        </w:trPr>
        <w:tc>
          <w:tcPr>
            <w:tcW w:w="3526" w:type="dxa"/>
          </w:tcPr>
          <w:p w14:paraId="4B2ECBE2" w14:textId="77777777" w:rsidR="00B434A9" w:rsidRDefault="00F509E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5227" w:type="dxa"/>
          </w:tcPr>
          <w:p w14:paraId="5D508301" w14:textId="77777777" w:rsidR="00B434A9" w:rsidRDefault="00F509E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B434A9" w14:paraId="45DDF5FC" w14:textId="77777777">
        <w:trPr>
          <w:trHeight w:val="560"/>
        </w:trPr>
        <w:tc>
          <w:tcPr>
            <w:tcW w:w="3526" w:type="dxa"/>
          </w:tcPr>
          <w:p w14:paraId="4EE9757E" w14:textId="77777777" w:rsidR="00B434A9" w:rsidRDefault="00B434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4D471A" w14:textId="411F125B" w:rsidR="00B434A9" w:rsidRDefault="00D1518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Roberto Cosmo </w:t>
            </w:r>
          </w:p>
        </w:tc>
        <w:tc>
          <w:tcPr>
            <w:tcW w:w="5227" w:type="dxa"/>
          </w:tcPr>
          <w:p w14:paraId="48AD929A" w14:textId="77777777" w:rsidR="00B434A9" w:rsidRDefault="00B434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434A9" w14:paraId="0FCC27D0" w14:textId="77777777">
        <w:trPr>
          <w:trHeight w:val="580"/>
        </w:trPr>
        <w:tc>
          <w:tcPr>
            <w:tcW w:w="3526" w:type="dxa"/>
          </w:tcPr>
          <w:p w14:paraId="6F32AECB" w14:textId="77777777" w:rsidR="00B434A9" w:rsidRDefault="00B434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6689151" w14:textId="07F1A27E" w:rsidR="00B434A9" w:rsidRDefault="00D1518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Augusto C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Telini</w:t>
            </w:r>
            <w:proofErr w:type="spellEnd"/>
          </w:p>
        </w:tc>
        <w:tc>
          <w:tcPr>
            <w:tcW w:w="5227" w:type="dxa"/>
          </w:tcPr>
          <w:p w14:paraId="749B95BB" w14:textId="77777777" w:rsidR="00B434A9" w:rsidRDefault="00B434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434A9" w14:paraId="2346E998" w14:textId="77777777">
        <w:trPr>
          <w:trHeight w:val="580"/>
        </w:trPr>
        <w:tc>
          <w:tcPr>
            <w:tcW w:w="3526" w:type="dxa"/>
          </w:tcPr>
          <w:p w14:paraId="26201A3A" w14:textId="77777777" w:rsidR="00B434A9" w:rsidRDefault="00B434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9AD75F" w14:textId="73AAD7A2" w:rsidR="00B434A9" w:rsidRDefault="00D1518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Luciana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Matthes</w:t>
            </w:r>
            <w:proofErr w:type="spellEnd"/>
          </w:p>
        </w:tc>
        <w:tc>
          <w:tcPr>
            <w:tcW w:w="5227" w:type="dxa"/>
          </w:tcPr>
          <w:p w14:paraId="2745291C" w14:textId="77777777" w:rsidR="00B434A9" w:rsidRDefault="00B434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434A9" w14:paraId="75D044BB" w14:textId="77777777">
        <w:trPr>
          <w:trHeight w:val="580"/>
        </w:trPr>
        <w:tc>
          <w:tcPr>
            <w:tcW w:w="3526" w:type="dxa"/>
          </w:tcPr>
          <w:p w14:paraId="727C3E90" w14:textId="05B3A5DB" w:rsidR="00B434A9" w:rsidRDefault="00D1518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Rafael Moraes Valentin </w:t>
            </w:r>
          </w:p>
        </w:tc>
        <w:tc>
          <w:tcPr>
            <w:tcW w:w="5227" w:type="dxa"/>
          </w:tcPr>
          <w:p w14:paraId="23790C0E" w14:textId="77777777" w:rsidR="00B434A9" w:rsidRDefault="00B434A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15183" w14:paraId="03761EBC" w14:textId="77777777">
        <w:trPr>
          <w:trHeight w:val="580"/>
        </w:trPr>
        <w:tc>
          <w:tcPr>
            <w:tcW w:w="3526" w:type="dxa"/>
          </w:tcPr>
          <w:p w14:paraId="3EC99354" w14:textId="6AA5C0CB" w:rsidR="00D15183" w:rsidRDefault="00EF57D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Ricardo F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Conegundes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27" w:type="dxa"/>
          </w:tcPr>
          <w:p w14:paraId="5625CEA9" w14:textId="77777777" w:rsidR="00D15183" w:rsidRDefault="00D1518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F57D6" w14:paraId="7485354F" w14:textId="77777777">
        <w:trPr>
          <w:trHeight w:val="580"/>
        </w:trPr>
        <w:tc>
          <w:tcPr>
            <w:tcW w:w="3526" w:type="dxa"/>
          </w:tcPr>
          <w:p w14:paraId="450A713E" w14:textId="71F1B21C" w:rsidR="00EF57D6" w:rsidRDefault="00EF57D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Tognon</w:t>
            </w:r>
            <w:proofErr w:type="spellEnd"/>
          </w:p>
        </w:tc>
        <w:tc>
          <w:tcPr>
            <w:tcW w:w="5227" w:type="dxa"/>
          </w:tcPr>
          <w:p w14:paraId="3CA72D64" w14:textId="77777777" w:rsidR="00EF57D6" w:rsidRDefault="00EF57D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F57D6" w14:paraId="765BACD7" w14:textId="77777777">
        <w:trPr>
          <w:trHeight w:val="580"/>
        </w:trPr>
        <w:tc>
          <w:tcPr>
            <w:tcW w:w="3526" w:type="dxa"/>
          </w:tcPr>
          <w:p w14:paraId="545BEAC6" w14:textId="350E5D96" w:rsidR="00EF57D6" w:rsidRDefault="00EF57D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Jose de Faria</w:t>
            </w:r>
          </w:p>
        </w:tc>
        <w:tc>
          <w:tcPr>
            <w:tcW w:w="5227" w:type="dxa"/>
          </w:tcPr>
          <w:p w14:paraId="654A819F" w14:textId="77777777" w:rsidR="00EF57D6" w:rsidRDefault="00EF57D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1E9BD5B" w14:textId="77777777" w:rsidR="00B434A9" w:rsidRDefault="00B434A9">
      <w:pPr>
        <w:spacing w:before="60"/>
        <w:jc w:val="both"/>
        <w:rPr>
          <w:rFonts w:ascii="Arial" w:eastAsia="Arial" w:hAnsi="Arial" w:cs="Arial"/>
          <w:sz w:val="22"/>
          <w:szCs w:val="22"/>
        </w:rPr>
      </w:pPr>
    </w:p>
    <w:p w14:paraId="0F123CFB" w14:textId="77777777" w:rsidR="00B434A9" w:rsidRDefault="00B434A9">
      <w:pPr>
        <w:spacing w:before="60"/>
        <w:jc w:val="both"/>
        <w:rPr>
          <w:rFonts w:ascii="Arial" w:eastAsia="Arial" w:hAnsi="Arial" w:cs="Arial"/>
          <w:sz w:val="22"/>
          <w:szCs w:val="22"/>
        </w:rPr>
      </w:pPr>
    </w:p>
    <w:p w14:paraId="49BA1265" w14:textId="77777777" w:rsidR="00B434A9" w:rsidRDefault="00B434A9">
      <w:pPr>
        <w:jc w:val="both"/>
        <w:rPr>
          <w:rFonts w:ascii="Arial" w:eastAsia="Arial" w:hAnsi="Arial" w:cs="Arial"/>
          <w:sz w:val="22"/>
          <w:szCs w:val="22"/>
        </w:rPr>
      </w:pPr>
    </w:p>
    <w:sectPr w:rsidR="00B434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B2E36" w14:textId="77777777" w:rsidR="00F509E5" w:rsidRDefault="00F509E5">
      <w:r>
        <w:separator/>
      </w:r>
    </w:p>
  </w:endnote>
  <w:endnote w:type="continuationSeparator" w:id="0">
    <w:p w14:paraId="6BA49B79" w14:textId="77777777" w:rsidR="00F509E5" w:rsidRDefault="00F5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41305" w14:textId="77777777" w:rsidR="00B434A9" w:rsidRDefault="00B434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1268A" w14:textId="77777777" w:rsidR="00B434A9" w:rsidRDefault="00B434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20B03275" w14:textId="77777777" w:rsidR="00B434A9" w:rsidRDefault="00F509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34779">
      <w:rPr>
        <w:color w:val="000000"/>
      </w:rPr>
      <w:fldChar w:fldCharType="separate"/>
    </w:r>
    <w:r w:rsidR="00134779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EBE8A5F" wp14:editId="1ECF5906">
          <wp:simplePos x="0" y="0"/>
          <wp:positionH relativeFrom="column">
            <wp:posOffset>-9522</wp:posOffset>
          </wp:positionH>
          <wp:positionV relativeFrom="paragraph">
            <wp:posOffset>-57148</wp:posOffset>
          </wp:positionV>
          <wp:extent cx="1078865" cy="20701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8865" cy="2070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8C806E" w14:textId="77777777" w:rsidR="00B434A9" w:rsidRDefault="00B434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0327D235" w14:textId="77777777" w:rsidR="00B434A9" w:rsidRDefault="00B434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96CA5" w14:textId="77777777" w:rsidR="00B434A9" w:rsidRDefault="00B434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7C96B" w14:textId="77777777" w:rsidR="00F509E5" w:rsidRDefault="00F509E5">
      <w:r>
        <w:separator/>
      </w:r>
    </w:p>
  </w:footnote>
  <w:footnote w:type="continuationSeparator" w:id="0">
    <w:p w14:paraId="7020B0F0" w14:textId="77777777" w:rsidR="00F509E5" w:rsidRDefault="00F50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851DD" w14:textId="77777777" w:rsidR="00B434A9" w:rsidRDefault="00B434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421A4" w14:textId="77777777" w:rsidR="00B434A9" w:rsidRDefault="00B434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6"/>
      <w:tblW w:w="1075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48"/>
      <w:gridCol w:w="3104"/>
      <w:gridCol w:w="2324"/>
      <w:gridCol w:w="2575"/>
    </w:tblGrid>
    <w:tr w:rsidR="00B434A9" w14:paraId="7363497C" w14:textId="77777777">
      <w:trPr>
        <w:trHeight w:val="680"/>
        <w:jc w:val="center"/>
      </w:trPr>
      <w:tc>
        <w:tcPr>
          <w:tcW w:w="2748" w:type="dxa"/>
          <w:vMerge w:val="restart"/>
          <w:vAlign w:val="center"/>
        </w:tcPr>
        <w:p w14:paraId="195B5C7C" w14:textId="77777777" w:rsidR="00B434A9" w:rsidRDefault="00B434A9">
          <w:pPr>
            <w:ind w:right="360"/>
            <w:jc w:val="center"/>
            <w:rPr>
              <w:rFonts w:ascii="Arial" w:eastAsia="Arial" w:hAnsi="Arial" w:cs="Arial"/>
              <w:sz w:val="8"/>
              <w:szCs w:val="8"/>
            </w:rPr>
          </w:pPr>
        </w:p>
        <w:p w14:paraId="60F7B499" w14:textId="77777777" w:rsidR="00B434A9" w:rsidRDefault="00F509E5">
          <w:pPr>
            <w:jc w:val="center"/>
            <w:rPr>
              <w:rFonts w:ascii="Arial" w:eastAsia="Arial" w:hAnsi="Arial" w:cs="Arial"/>
              <w:color w:val="FF0000"/>
              <w:sz w:val="8"/>
              <w:szCs w:val="8"/>
            </w:rPr>
          </w:pPr>
          <w:r>
            <w:rPr>
              <w:rFonts w:ascii="Arial" w:eastAsia="Arial" w:hAnsi="Arial" w:cs="Arial"/>
              <w:b/>
              <w:noProof/>
              <w:color w:val="FF0000"/>
              <w:sz w:val="8"/>
              <w:szCs w:val="8"/>
            </w:rPr>
            <w:drawing>
              <wp:inline distT="0" distB="0" distL="114300" distR="114300" wp14:anchorId="02A0D433" wp14:editId="6EF95854">
                <wp:extent cx="1592580" cy="575945"/>
                <wp:effectExtent l="0" t="0" r="0" b="0"/>
                <wp:docPr id="4" name="image2.jpg" descr="Uma imagem contendo clip-art&#10;&#10;Descrição gerada com muito alta confianç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Uma imagem contendo clip-art&#10;&#10;Descrição gerada com muito alta confianç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580" cy="5759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4" w:type="dxa"/>
          <w:vMerge w:val="restart"/>
          <w:vAlign w:val="center"/>
        </w:tcPr>
        <w:p w14:paraId="19D82A3A" w14:textId="77777777" w:rsidR="00B434A9" w:rsidRDefault="00F509E5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FORMULÁRIO</w:t>
          </w:r>
        </w:p>
      </w:tc>
      <w:tc>
        <w:tcPr>
          <w:tcW w:w="2324" w:type="dxa"/>
        </w:tcPr>
        <w:p w14:paraId="14D8A1FA" w14:textId="77777777" w:rsidR="00B434A9" w:rsidRDefault="00F509E5">
          <w:pPr>
            <w:spacing w:line="288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Nº.:</w:t>
          </w:r>
        </w:p>
        <w:p w14:paraId="55CAC26B" w14:textId="77777777" w:rsidR="00B434A9" w:rsidRDefault="00F509E5">
          <w:pPr>
            <w:spacing w:line="288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F.OPE-IMP.03</w:t>
          </w:r>
        </w:p>
      </w:tc>
      <w:tc>
        <w:tcPr>
          <w:tcW w:w="2575" w:type="dxa"/>
        </w:tcPr>
        <w:p w14:paraId="5E917177" w14:textId="77777777" w:rsidR="00B434A9" w:rsidRDefault="00F509E5">
          <w:pPr>
            <w:spacing w:line="288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Revisão nº.:</w:t>
          </w:r>
        </w:p>
        <w:p w14:paraId="0CBABFF8" w14:textId="77777777" w:rsidR="00B434A9" w:rsidRDefault="00F509E5">
          <w:pPr>
            <w:spacing w:line="288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0</w:t>
          </w:r>
        </w:p>
      </w:tc>
    </w:tr>
    <w:tr w:rsidR="00B434A9" w14:paraId="361B2041" w14:textId="77777777">
      <w:trPr>
        <w:trHeight w:val="340"/>
        <w:jc w:val="center"/>
      </w:trPr>
      <w:tc>
        <w:tcPr>
          <w:tcW w:w="2748" w:type="dxa"/>
          <w:vMerge/>
          <w:vAlign w:val="center"/>
        </w:tcPr>
        <w:p w14:paraId="43070352" w14:textId="77777777" w:rsidR="00B434A9" w:rsidRDefault="00B434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3104" w:type="dxa"/>
          <w:vMerge/>
          <w:vAlign w:val="center"/>
        </w:tcPr>
        <w:p w14:paraId="7F174291" w14:textId="77777777" w:rsidR="00B434A9" w:rsidRDefault="00B434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2324" w:type="dxa"/>
          <w:vMerge w:val="restart"/>
        </w:tcPr>
        <w:p w14:paraId="3A61B674" w14:textId="77777777" w:rsidR="00B434A9" w:rsidRDefault="00F509E5">
          <w:pPr>
            <w:spacing w:line="288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Página:</w:t>
          </w:r>
        </w:p>
        <w:p w14:paraId="51A14AB2" w14:textId="77777777" w:rsidR="00B434A9" w:rsidRDefault="00F509E5">
          <w:pPr>
            <w:spacing w:line="288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 w:rsidR="00134779">
            <w:rPr>
              <w:rFonts w:ascii="Arial" w:eastAsia="Arial" w:hAnsi="Arial" w:cs="Arial"/>
            </w:rPr>
            <w:fldChar w:fldCharType="separate"/>
          </w:r>
          <w:r w:rsidR="00134779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 w:rsidR="00134779">
            <w:rPr>
              <w:rFonts w:ascii="Arial" w:eastAsia="Arial" w:hAnsi="Arial" w:cs="Arial"/>
            </w:rPr>
            <w:fldChar w:fldCharType="separate"/>
          </w:r>
          <w:r w:rsidR="00134779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2575" w:type="dxa"/>
        </w:tcPr>
        <w:p w14:paraId="33BB5E3D" w14:textId="77777777" w:rsidR="00B434A9" w:rsidRDefault="00F509E5">
          <w:pPr>
            <w:spacing w:line="288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Data Criação: </w:t>
          </w:r>
          <w:r>
            <w:rPr>
              <w:rFonts w:ascii="Arial" w:eastAsia="Arial" w:hAnsi="Arial" w:cs="Arial"/>
            </w:rPr>
            <w:t>27/01/2020</w:t>
          </w:r>
        </w:p>
      </w:tc>
    </w:tr>
    <w:tr w:rsidR="00B434A9" w14:paraId="36F337AF" w14:textId="77777777">
      <w:trPr>
        <w:trHeight w:val="340"/>
        <w:jc w:val="center"/>
      </w:trPr>
      <w:tc>
        <w:tcPr>
          <w:tcW w:w="2748" w:type="dxa"/>
          <w:vMerge/>
          <w:vAlign w:val="center"/>
        </w:tcPr>
        <w:p w14:paraId="49B12C23" w14:textId="77777777" w:rsidR="00B434A9" w:rsidRDefault="00B434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3104" w:type="dxa"/>
          <w:vMerge/>
          <w:vAlign w:val="center"/>
        </w:tcPr>
        <w:p w14:paraId="2CF72258" w14:textId="77777777" w:rsidR="00B434A9" w:rsidRDefault="00B434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2324" w:type="dxa"/>
          <w:vMerge/>
        </w:tcPr>
        <w:p w14:paraId="1FED4577" w14:textId="77777777" w:rsidR="00B434A9" w:rsidRDefault="00B434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2575" w:type="dxa"/>
        </w:tcPr>
        <w:p w14:paraId="6C8EA23F" w14:textId="77777777" w:rsidR="00B434A9" w:rsidRDefault="00F509E5">
          <w:pPr>
            <w:spacing w:line="288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Data Revisão:</w:t>
          </w:r>
        </w:p>
      </w:tc>
    </w:tr>
    <w:tr w:rsidR="00B434A9" w14:paraId="0945E1AD" w14:textId="77777777">
      <w:trPr>
        <w:trHeight w:val="680"/>
        <w:jc w:val="center"/>
      </w:trPr>
      <w:tc>
        <w:tcPr>
          <w:tcW w:w="5852" w:type="dxa"/>
          <w:gridSpan w:val="2"/>
          <w:vAlign w:val="center"/>
        </w:tcPr>
        <w:p w14:paraId="2BAC0486" w14:textId="77777777" w:rsidR="00B434A9" w:rsidRDefault="00F509E5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  <w:color w:val="000000"/>
            </w:rPr>
            <w:t>Título:</w:t>
          </w:r>
          <w:r>
            <w:rPr>
              <w:rFonts w:ascii="Arial" w:eastAsia="Arial" w:hAnsi="Arial" w:cs="Arial"/>
              <w:b/>
            </w:rPr>
            <w:t xml:space="preserve"> </w:t>
          </w:r>
        </w:p>
        <w:p w14:paraId="01365B41" w14:textId="77777777" w:rsidR="00B434A9" w:rsidRDefault="00F509E5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LEVANTAMENTO DE DADOS </w:t>
          </w:r>
          <w:sdt>
            <w:sdtPr>
              <w:tag w:val="goog_rdk_2"/>
              <w:id w:val="-1043603229"/>
            </w:sdtPr>
            <w:sdtEndPr/>
            <w:sdtContent>
              <w:ins w:id="3" w:author="Irani Pedro Melo" w:date="2021-01-25T19:44:00Z">
                <w:r>
                  <w:rPr>
                    <w:rFonts w:ascii="Arial" w:eastAsia="Arial" w:hAnsi="Arial" w:cs="Arial"/>
                  </w:rPr>
                  <w:t>ALGODOEIRA</w:t>
                </w:r>
              </w:ins>
            </w:sdtContent>
          </w:sdt>
          <w:sdt>
            <w:sdtPr>
              <w:tag w:val="goog_rdk_3"/>
              <w:id w:val="-886943916"/>
            </w:sdtPr>
            <w:sdtEndPr/>
            <w:sdtContent>
              <w:del w:id="4" w:author="Irani Pedro Melo" w:date="2021-01-25T19:44:00Z">
                <w:r>
                  <w:rPr>
                    <w:rFonts w:ascii="Arial" w:eastAsia="Arial" w:hAnsi="Arial" w:cs="Arial"/>
                  </w:rPr>
                  <w:delText>ALGODOIRA</w:delText>
                </w:r>
              </w:del>
            </w:sdtContent>
          </w:sdt>
        </w:p>
      </w:tc>
      <w:tc>
        <w:tcPr>
          <w:tcW w:w="4899" w:type="dxa"/>
          <w:gridSpan w:val="2"/>
          <w:vAlign w:val="center"/>
        </w:tcPr>
        <w:p w14:paraId="1D578689" w14:textId="77777777" w:rsidR="00B434A9" w:rsidRDefault="00F509E5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Área/departamento: </w:t>
          </w:r>
        </w:p>
        <w:p w14:paraId="41D0F8E8" w14:textId="77777777" w:rsidR="00B434A9" w:rsidRDefault="00F509E5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OPERAÇÕES / IMPLANTAÇÃO</w:t>
          </w:r>
        </w:p>
        <w:p w14:paraId="08E9B809" w14:textId="77777777" w:rsidR="00B434A9" w:rsidRDefault="00F509E5">
          <w:pPr>
            <w:ind w:firstLine="637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</w:tc>
    </w:tr>
  </w:tbl>
  <w:p w14:paraId="58EF6A5C" w14:textId="77777777" w:rsidR="00B434A9" w:rsidRDefault="00B434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2E916" w14:textId="77777777" w:rsidR="00B434A9" w:rsidRDefault="00B434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240DE"/>
    <w:multiLevelType w:val="hybridMultilevel"/>
    <w:tmpl w:val="67B05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A9"/>
    <w:rsid w:val="00134779"/>
    <w:rsid w:val="00450143"/>
    <w:rsid w:val="00B434A9"/>
    <w:rsid w:val="00D15183"/>
    <w:rsid w:val="00EF57D6"/>
    <w:rsid w:val="00F5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75BD"/>
  <w15:docId w15:val="{E580F075-69E8-421D-A78F-C2843687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C63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3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25880"/>
    <w:pPr>
      <w:ind w:left="720"/>
      <w:contextualSpacing/>
    </w:p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Va7ErptJ7KkjxqXyvy031jJgw==">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LBR-SAP-11</dc:creator>
  <cp:lastModifiedBy>user3808</cp:lastModifiedBy>
  <cp:revision>2</cp:revision>
  <dcterms:created xsi:type="dcterms:W3CDTF">2021-01-28T19:43:00Z</dcterms:created>
  <dcterms:modified xsi:type="dcterms:W3CDTF">2021-01-28T19:43:00Z</dcterms:modified>
</cp:coreProperties>
</file>